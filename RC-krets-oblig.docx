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9B50" w14:textId="029C93DD" w:rsidR="00B3202A" w:rsidRDefault="00291933" w:rsidP="0029193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RC-krets</w:t>
      </w:r>
    </w:p>
    <w:p w14:paraId="73F2E2AC" w14:textId="0B8756B9" w:rsidR="004F6A99" w:rsidRPr="003057D7" w:rsidRDefault="004F6A99" w:rsidP="003057D7">
      <w:pPr>
        <w:pStyle w:val="ListParagraph"/>
        <w:jc w:val="center"/>
        <w:rPr>
          <w:i/>
        </w:rPr>
      </w:pPr>
      <w:r w:rsidRPr="003057D7">
        <w:rPr>
          <w:i/>
        </w:rPr>
        <w:t xml:space="preserve">En rapport </w:t>
      </w:r>
      <w:r w:rsidR="00716EE9">
        <w:rPr>
          <w:i/>
        </w:rPr>
        <w:t>featuring</w:t>
      </w:r>
      <w:r w:rsidRPr="003057D7">
        <w:rPr>
          <w:i/>
        </w:rPr>
        <w:t xml:space="preserve"> David </w:t>
      </w:r>
      <w:r w:rsidR="00FD56DE" w:rsidRPr="003057D7">
        <w:rPr>
          <w:i/>
        </w:rPr>
        <w:t>Johansen, David Nesje og Seyon Shanthan</w:t>
      </w:r>
    </w:p>
    <w:p w14:paraId="1BEC2FC4" w14:textId="0DB1AAD2" w:rsidR="0080796A" w:rsidRPr="003057D7" w:rsidRDefault="00861DE1" w:rsidP="0080796A">
      <w:pPr>
        <w:rPr>
          <w:b/>
        </w:rPr>
      </w:pPr>
      <w:r w:rsidRPr="003057D7">
        <w:rPr>
          <w:b/>
        </w:rPr>
        <w:t>Metode:</w:t>
      </w:r>
    </w:p>
    <w:p w14:paraId="76FF042A" w14:textId="703EAFAC" w:rsidR="00F414EF" w:rsidRDefault="003354D0" w:rsidP="00F414EF">
      <w:pPr>
        <w:pStyle w:val="ListParagraph"/>
        <w:numPr>
          <w:ilvl w:val="0"/>
          <w:numId w:val="1"/>
        </w:numPr>
      </w:pPr>
      <w:r>
        <w:t>Satt opp RC-kretsen</w:t>
      </w:r>
      <w:r w:rsidR="00F5612F">
        <w:t xml:space="preserve"> </w:t>
      </w:r>
      <w:r w:rsidR="00ED0FB1">
        <w:t xml:space="preserve">med to 100kohms motstander og </w:t>
      </w:r>
      <w:r w:rsidR="008F188B">
        <w:t>en 100 mikro</w:t>
      </w:r>
      <w:r w:rsidR="00E132C6">
        <w:t>farad</w:t>
      </w:r>
      <w:r w:rsidR="00A53372">
        <w:t>s kondensator.</w:t>
      </w:r>
    </w:p>
    <w:p w14:paraId="2ED5971C" w14:textId="64C6710A" w:rsidR="00F414EF" w:rsidRDefault="00F414EF" w:rsidP="00F414EF">
      <w:pPr>
        <w:pStyle w:val="ListParagraph"/>
        <w:numPr>
          <w:ilvl w:val="0"/>
          <w:numId w:val="1"/>
        </w:numPr>
      </w:pPr>
      <w:r>
        <w:t xml:space="preserve">Målte </w:t>
      </w:r>
      <w:r w:rsidR="00571B03">
        <w:t xml:space="preserve">spenningen over kondensatoren </w:t>
      </w:r>
      <w:r w:rsidR="001F59A4">
        <w:t>i 2 min med 10s intervall.</w:t>
      </w:r>
    </w:p>
    <w:p w14:paraId="051B3AF2" w14:textId="77777777" w:rsidR="00CC4C80" w:rsidRDefault="00CC4C80" w:rsidP="0080796A"/>
    <w:p w14:paraId="23408D50" w14:textId="759FD3DB" w:rsidR="00CC4C80" w:rsidRPr="00FB5378" w:rsidRDefault="00CC4C80" w:rsidP="00FB537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FB5378">
        <w:rPr>
          <w:b/>
          <w:bCs/>
          <w:sz w:val="28"/>
          <w:szCs w:val="28"/>
        </w:rPr>
        <w:t>Teoretisk utregning</w:t>
      </w:r>
      <w:r w:rsidR="00EA3E49" w:rsidRPr="00FB5378">
        <w:rPr>
          <w:b/>
          <w:bCs/>
          <w:sz w:val="28"/>
          <w:szCs w:val="28"/>
        </w:rPr>
        <w:t xml:space="preserve"> (La oss ha det gøy </w:t>
      </w:r>
      <w:r w:rsidR="00EA3E49" w:rsidRPr="00FB537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A3E49" w:rsidRPr="00FB5378">
        <w:rPr>
          <w:b/>
          <w:bCs/>
          <w:sz w:val="28"/>
          <w:szCs w:val="28"/>
        </w:rPr>
        <w:t>)</w:t>
      </w:r>
      <w:r w:rsidRPr="00FB5378">
        <w:rPr>
          <w:b/>
          <w:bCs/>
          <w:sz w:val="28"/>
          <w:szCs w:val="28"/>
        </w:rPr>
        <w:t>:</w:t>
      </w:r>
    </w:p>
    <w:p w14:paraId="6A429B3A" w14:textId="28D53710" w:rsidR="00CC4C80" w:rsidRPr="001C2D10" w:rsidRDefault="00856F45" w:rsidP="001C2D1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RC</m:t>
        </m:r>
        <m:acc>
          <m:accPr>
            <m:chr m:val="̇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+v=9,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69AC09D2" w14:textId="3A4BA3F0" w:rsidR="00DC6BD8" w:rsidRPr="001C2D10" w:rsidRDefault="00873A80" w:rsidP="001C2D10">
      <w:pPr>
        <w:pStyle w:val="ListParagraph"/>
        <w:numPr>
          <w:ilvl w:val="0"/>
          <w:numId w:val="2"/>
        </w:numPr>
      </w:pPr>
      <m:oMath>
        <m:acc>
          <m:accPr>
            <m:chr m:val="̇"/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v+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</m:oMath>
    </w:p>
    <w:p w14:paraId="4EFEA722" w14:textId="41BD40DB" w:rsidR="00873A80" w:rsidRPr="001C2D10" w:rsidRDefault="005E27F9" w:rsidP="001C2D1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>-9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  <m:r>
          <w:rPr>
            <w:rFonts w:ascii="Cambria Math" w:hAnsi="Cambria Math"/>
          </w:rPr>
          <m:t>+9</m:t>
        </m:r>
      </m:oMath>
    </w:p>
    <w:p w14:paraId="40D30A2B" w14:textId="22880660" w:rsidR="00D374FC" w:rsidRPr="001C2D10" w:rsidRDefault="00D374FC" w:rsidP="001C2D10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=9</m:t>
        </m:r>
        <m:r>
          <w:rPr>
            <w:rFonts w:ascii="Cambria Math" w:hAnsi="Cambria Math"/>
          </w:rPr>
          <m:t>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Rc</m:t>
                </m:r>
              </m:den>
            </m:f>
          </m:sup>
        </m:sSup>
      </m:oMath>
    </w:p>
    <w:p w14:paraId="7A8759F3" w14:textId="585AB01B" w:rsidR="001C2D10" w:rsidRPr="00AD36E3" w:rsidRDefault="00A6422D" w:rsidP="001C2D10">
      <w:pPr>
        <w:pStyle w:val="ListParagraph"/>
        <w:numPr>
          <w:ilvl w:val="0"/>
          <w:numId w:val="2"/>
        </w:numPr>
        <w:rPr>
          <w:u w:val="single"/>
        </w:rPr>
      </w:pPr>
      <m:oMath>
        <m:r>
          <w:rPr>
            <w:rFonts w:ascii="Cambria Math" w:hAnsi="Cambria Math"/>
            <w:u w:val="single"/>
          </w:rPr>
          <m:t xml:space="preserve">Alle </m:t>
        </m:r>
        <m:r>
          <w:rPr>
            <w:rFonts w:ascii="Cambria Math" w:hAnsi="Cambria Math"/>
            <w:u w:val="single"/>
          </w:rPr>
          <m:t>barn i barnehagen skjønner at dette her er riktig.</m:t>
        </m:r>
      </m:oMath>
      <w:r w:rsidR="001F41EE">
        <w:rPr>
          <w:u w:val="single"/>
        </w:rPr>
        <w:t xml:space="preserve"> </w:t>
      </w:r>
      <w:r w:rsidR="001F41EE" w:rsidRPr="001F41E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1F41EE">
        <w:rPr>
          <w:u w:val="single"/>
        </w:rPr>
        <w:t xml:space="preserve">. </w:t>
      </w:r>
    </w:p>
    <w:p w14:paraId="2BD1CFDD" w14:textId="77777777" w:rsidR="00D374FC" w:rsidRPr="00873A80" w:rsidRDefault="00D374FC" w:rsidP="0080796A">
      <w:pPr>
        <w:rPr>
          <w:rFonts w:cstheme="minorBidi"/>
        </w:rPr>
      </w:pPr>
    </w:p>
    <w:p w14:paraId="422478DA" w14:textId="33815EB6" w:rsidR="00215AA7" w:rsidRPr="00FB5378" w:rsidRDefault="00215AA7" w:rsidP="00FB537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B5378">
        <w:rPr>
          <w:b/>
          <w:sz w:val="32"/>
          <w:szCs w:val="32"/>
        </w:rPr>
        <w:t>Resultater:</w:t>
      </w:r>
    </w:p>
    <w:p w14:paraId="13F04470" w14:textId="77777777" w:rsidR="00A468F4" w:rsidRDefault="00A468F4" w:rsidP="0080796A"/>
    <w:p w14:paraId="1B46EA37" w14:textId="2728C08C" w:rsidR="00A468F4" w:rsidRDefault="009D7D75" w:rsidP="0080796A">
      <w:r>
        <w:rPr>
          <w:noProof/>
        </w:rPr>
        <w:drawing>
          <wp:anchor distT="0" distB="0" distL="114300" distR="114300" simplePos="0" relativeHeight="251658241" behindDoc="1" locked="0" layoutInCell="1" allowOverlap="1" wp14:anchorId="628FC617" wp14:editId="5F5E9DB9">
            <wp:simplePos x="0" y="0"/>
            <wp:positionH relativeFrom="column">
              <wp:posOffset>3079115</wp:posOffset>
            </wp:positionH>
            <wp:positionV relativeFrom="paragraph">
              <wp:posOffset>6985</wp:posOffset>
            </wp:positionV>
            <wp:extent cx="2971800" cy="3962400"/>
            <wp:effectExtent l="0" t="0" r="0" b="0"/>
            <wp:wrapTight wrapText="bothSides">
              <wp:wrapPolygon edited="0">
                <wp:start x="0" y="0"/>
                <wp:lineTo x="0" y="21496"/>
                <wp:lineTo x="21462" y="21496"/>
                <wp:lineTo x="21462" y="0"/>
                <wp:lineTo x="0" y="0"/>
              </wp:wrapPolygon>
            </wp:wrapTight>
            <wp:docPr id="510200483" name="Bild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9A9" w:rsidRPr="005569A9">
        <w:drawing>
          <wp:inline distT="0" distB="0" distL="0" distR="0" wp14:anchorId="3C3B4FEA" wp14:editId="40456E3A">
            <wp:extent cx="2877433" cy="2184400"/>
            <wp:effectExtent l="0" t="0" r="0" b="6350"/>
            <wp:docPr id="863251104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51104" name="Bilde 1" descr="Et bilde som inneholder tekst, skjermbilde, programvare, display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218" cy="219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C3F7" w14:textId="7C72613E" w:rsidR="004066C8" w:rsidRDefault="004066C8" w:rsidP="0080796A">
      <w:r w:rsidRPr="004066C8">
        <w:drawing>
          <wp:inline distT="0" distB="0" distL="0" distR="0" wp14:anchorId="4B097837" wp14:editId="6393711A">
            <wp:extent cx="2895600" cy="1665443"/>
            <wp:effectExtent l="0" t="0" r="0" b="0"/>
            <wp:docPr id="1429744368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44368" name="Bilde 1" descr="Et bilde som inneholder tekst, skjermbild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0690" cy="167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93F6" w14:textId="684515D9" w:rsidR="00E267ED" w:rsidRDefault="00E267ED" w:rsidP="0080796A"/>
    <w:p w14:paraId="407F333A" w14:textId="77777777" w:rsidR="00805867" w:rsidRDefault="00805867" w:rsidP="0080796A"/>
    <w:p w14:paraId="5374BBC9" w14:textId="77777777" w:rsidR="00805867" w:rsidRDefault="00805867" w:rsidP="0080796A"/>
    <w:p w14:paraId="37D16294" w14:textId="12791B98" w:rsidR="00A468F4" w:rsidRPr="009E44EA" w:rsidRDefault="00A468F4" w:rsidP="0080796A">
      <w:pPr>
        <w:rPr>
          <w:b/>
        </w:rPr>
      </w:pPr>
      <w:r w:rsidRPr="009E44EA">
        <w:rPr>
          <w:b/>
        </w:rPr>
        <w:lastRenderedPageBreak/>
        <w:drawing>
          <wp:anchor distT="0" distB="0" distL="114300" distR="114300" simplePos="0" relativeHeight="251658240" behindDoc="1" locked="0" layoutInCell="1" allowOverlap="1" wp14:anchorId="419A061C" wp14:editId="071F6556">
            <wp:simplePos x="0" y="0"/>
            <wp:positionH relativeFrom="margin">
              <wp:align>center</wp:align>
            </wp:positionH>
            <wp:positionV relativeFrom="paragraph">
              <wp:posOffset>212</wp:posOffset>
            </wp:positionV>
            <wp:extent cx="6830586" cy="3352800"/>
            <wp:effectExtent l="0" t="0" r="8890" b="0"/>
            <wp:wrapTight wrapText="bothSides">
              <wp:wrapPolygon edited="0">
                <wp:start x="0" y="0"/>
                <wp:lineTo x="0" y="21477"/>
                <wp:lineTo x="21568" y="21477"/>
                <wp:lineTo x="21568" y="0"/>
                <wp:lineTo x="0" y="0"/>
              </wp:wrapPolygon>
            </wp:wrapTight>
            <wp:docPr id="304652610" name="Bilde 1" descr="Et bilde som inneholder tekst, line, diagram, Plott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52610" name="Bilde 1" descr="Et bilde som inneholder tekst, line, diagram, Plottdiagram&#10;&#10;Automatisk generer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586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238">
        <w:rPr>
          <w:b/>
          <w:bCs/>
        </w:rPr>
        <w:t>Konklusjon</w:t>
      </w:r>
      <w:r w:rsidR="00805867" w:rsidRPr="009E44EA">
        <w:rPr>
          <w:b/>
          <w:bCs/>
        </w:rPr>
        <w:t>:</w:t>
      </w:r>
    </w:p>
    <w:p w14:paraId="6CE25D36" w14:textId="12036F1B" w:rsidR="00A468F4" w:rsidRPr="0080796A" w:rsidRDefault="002E431C" w:rsidP="0080796A">
      <w:r>
        <w:t>Som vi kan se på grafen er det et</w:t>
      </w:r>
      <w:r w:rsidR="008D792D">
        <w:t xml:space="preserve"> </w:t>
      </w:r>
      <w:r w:rsidR="00080C03">
        <w:t xml:space="preserve">litt stort avvik mellom teoretisk modell og de praktiske målingene. Dette </w:t>
      </w:r>
      <w:r w:rsidR="00E248D5">
        <w:t>kommer av at vi ikke har ideelle komponenter i kretsen</w:t>
      </w:r>
      <w:r w:rsidR="00453E43">
        <w:t xml:space="preserve">, og særlig </w:t>
      </w:r>
      <w:r w:rsidR="00F0155D">
        <w:t xml:space="preserve">vil ikke batteriet klare </w:t>
      </w:r>
      <w:r w:rsidR="000435FB">
        <w:t xml:space="preserve">å gi ut en spenning på </w:t>
      </w:r>
      <w:r w:rsidR="009E44EA">
        <w:t>9V hele tiden.</w:t>
      </w:r>
      <w:r w:rsidR="00FD17B1">
        <w:t xml:space="preserve"> </w:t>
      </w:r>
    </w:p>
    <w:sectPr w:rsidR="00A468F4" w:rsidRPr="0080796A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CF5B3" w14:textId="77777777" w:rsidR="0089394F" w:rsidRDefault="0089394F" w:rsidP="0089394F">
      <w:r>
        <w:separator/>
      </w:r>
    </w:p>
  </w:endnote>
  <w:endnote w:type="continuationSeparator" w:id="0">
    <w:p w14:paraId="019C0538" w14:textId="77777777" w:rsidR="0089394F" w:rsidRDefault="0089394F" w:rsidP="0089394F">
      <w:r>
        <w:continuationSeparator/>
      </w:r>
    </w:p>
  </w:endnote>
  <w:endnote w:type="continuationNotice" w:id="1">
    <w:p w14:paraId="43F1951F" w14:textId="77777777" w:rsidR="0089394F" w:rsidRDefault="00893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D4187" w14:textId="77777777" w:rsidR="0089394F" w:rsidRDefault="0089394F" w:rsidP="0089394F">
      <w:r>
        <w:separator/>
      </w:r>
    </w:p>
  </w:footnote>
  <w:footnote w:type="continuationSeparator" w:id="0">
    <w:p w14:paraId="7684EF44" w14:textId="77777777" w:rsidR="0089394F" w:rsidRDefault="0089394F" w:rsidP="0089394F">
      <w:r>
        <w:continuationSeparator/>
      </w:r>
    </w:p>
  </w:footnote>
  <w:footnote w:type="continuationNotice" w:id="1">
    <w:p w14:paraId="63D457F6" w14:textId="77777777" w:rsidR="0089394F" w:rsidRDefault="008939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224FA" w14:textId="77777777" w:rsidR="00FB5378" w:rsidRDefault="00FB5378">
    <w:pPr>
      <w:pStyle w:val="Header"/>
      <w:rPr>
        <w:lang w:val="en-US"/>
      </w:rPr>
    </w:pPr>
  </w:p>
  <w:p w14:paraId="2383F2B1" w14:textId="77777777" w:rsidR="00FB5378" w:rsidRDefault="00FB5378">
    <w:pPr>
      <w:pStyle w:val="Header"/>
      <w:rPr>
        <w:lang w:val="en-US"/>
      </w:rPr>
    </w:pPr>
  </w:p>
  <w:p w14:paraId="66830B03" w14:textId="77777777" w:rsidR="0089394F" w:rsidRPr="0089394F" w:rsidRDefault="0089394F">
    <w:pPr>
      <w:pStyle w:val="Header"/>
      <w:rPr>
        <w:lang w:val="en-US"/>
      </w:rPr>
    </w:pPr>
    <w:r>
      <w:rPr>
        <w:lang w:val="en-US"/>
      </w:rPr>
      <w:t xml:space="preserve">07.11.2024 </w:t>
    </w:r>
    <w:r>
      <w:rPr>
        <w:lang w:val="en-US"/>
      </w:rPr>
      <w:tab/>
    </w:r>
    <w:r>
      <w:rPr>
        <w:lang w:val="en-US"/>
      </w:rPr>
      <w:tab/>
    </w:r>
    <w:ins w:id="0" w:author="Unknown" w:date="2024-11-07T03:04:00Z" w16du:dateUtc="2024-11-07T11:04:00Z">
      <w:r w:rsidR="00686819">
        <w:rPr>
          <w:lang w:val="en-US"/>
        </w:rPr>
        <w:t>TMA4101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C85951"/>
    <w:multiLevelType w:val="hybridMultilevel"/>
    <w:tmpl w:val="98EE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5735F6"/>
    <w:multiLevelType w:val="hybridMultilevel"/>
    <w:tmpl w:val="10A4EAEC"/>
    <w:lvl w:ilvl="0" w:tplc="7234AE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1746B"/>
    <w:multiLevelType w:val="hybridMultilevel"/>
    <w:tmpl w:val="F9A48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5B0EB4"/>
    <w:multiLevelType w:val="hybridMultilevel"/>
    <w:tmpl w:val="6A12D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464E38"/>
    <w:multiLevelType w:val="hybridMultilevel"/>
    <w:tmpl w:val="70724D1A"/>
    <w:lvl w:ilvl="0" w:tplc="EAB4A8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11321">
    <w:abstractNumId w:val="4"/>
  </w:num>
  <w:num w:numId="2" w16cid:durableId="72746542">
    <w:abstractNumId w:val="0"/>
  </w:num>
  <w:num w:numId="3" w16cid:durableId="92864789">
    <w:abstractNumId w:val="1"/>
  </w:num>
  <w:num w:numId="4" w16cid:durableId="228614082">
    <w:abstractNumId w:val="3"/>
  </w:num>
  <w:num w:numId="5" w16cid:durableId="1927029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19"/>
    <w:rsid w:val="000435FB"/>
    <w:rsid w:val="00080C03"/>
    <w:rsid w:val="000900ED"/>
    <w:rsid w:val="0014748C"/>
    <w:rsid w:val="00167D7B"/>
    <w:rsid w:val="001C2D10"/>
    <w:rsid w:val="001F41EE"/>
    <w:rsid w:val="001F59A4"/>
    <w:rsid w:val="00215AA7"/>
    <w:rsid w:val="00224E25"/>
    <w:rsid w:val="00255A0F"/>
    <w:rsid w:val="00291933"/>
    <w:rsid w:val="002A1DAD"/>
    <w:rsid w:val="002E431C"/>
    <w:rsid w:val="002E5993"/>
    <w:rsid w:val="003057D7"/>
    <w:rsid w:val="00316145"/>
    <w:rsid w:val="003354D0"/>
    <w:rsid w:val="003765C6"/>
    <w:rsid w:val="003E2DA1"/>
    <w:rsid w:val="004066C8"/>
    <w:rsid w:val="00427885"/>
    <w:rsid w:val="00453E43"/>
    <w:rsid w:val="004A4465"/>
    <w:rsid w:val="004F1AB8"/>
    <w:rsid w:val="004F6A99"/>
    <w:rsid w:val="00517E4F"/>
    <w:rsid w:val="005307C5"/>
    <w:rsid w:val="005569A9"/>
    <w:rsid w:val="00571B03"/>
    <w:rsid w:val="00593F71"/>
    <w:rsid w:val="005D46AC"/>
    <w:rsid w:val="005D4A53"/>
    <w:rsid w:val="005E27F9"/>
    <w:rsid w:val="00603C54"/>
    <w:rsid w:val="006147A1"/>
    <w:rsid w:val="00643654"/>
    <w:rsid w:val="00644F7A"/>
    <w:rsid w:val="00686819"/>
    <w:rsid w:val="006961AF"/>
    <w:rsid w:val="00697729"/>
    <w:rsid w:val="006A3804"/>
    <w:rsid w:val="00716EE9"/>
    <w:rsid w:val="00753FD5"/>
    <w:rsid w:val="00805867"/>
    <w:rsid w:val="0080796A"/>
    <w:rsid w:val="00856F45"/>
    <w:rsid w:val="00861DE1"/>
    <w:rsid w:val="00862E19"/>
    <w:rsid w:val="00873017"/>
    <w:rsid w:val="00873A80"/>
    <w:rsid w:val="0089394F"/>
    <w:rsid w:val="008D792D"/>
    <w:rsid w:val="008F188B"/>
    <w:rsid w:val="0092583D"/>
    <w:rsid w:val="00927FC4"/>
    <w:rsid w:val="009350C4"/>
    <w:rsid w:val="00947974"/>
    <w:rsid w:val="009A6F5C"/>
    <w:rsid w:val="009A74F0"/>
    <w:rsid w:val="009D7D75"/>
    <w:rsid w:val="009E44EA"/>
    <w:rsid w:val="00A468F4"/>
    <w:rsid w:val="00A53372"/>
    <w:rsid w:val="00A6422D"/>
    <w:rsid w:val="00AD36E3"/>
    <w:rsid w:val="00B3202A"/>
    <w:rsid w:val="00B32717"/>
    <w:rsid w:val="00B9287A"/>
    <w:rsid w:val="00C07ADC"/>
    <w:rsid w:val="00C30A83"/>
    <w:rsid w:val="00C848ED"/>
    <w:rsid w:val="00CC4C80"/>
    <w:rsid w:val="00CF5375"/>
    <w:rsid w:val="00D374FC"/>
    <w:rsid w:val="00DC6BD8"/>
    <w:rsid w:val="00E132C6"/>
    <w:rsid w:val="00E248D5"/>
    <w:rsid w:val="00E267ED"/>
    <w:rsid w:val="00E91413"/>
    <w:rsid w:val="00EA3E49"/>
    <w:rsid w:val="00EB1238"/>
    <w:rsid w:val="00EB3897"/>
    <w:rsid w:val="00ED0FB1"/>
    <w:rsid w:val="00EE047B"/>
    <w:rsid w:val="00F0155D"/>
    <w:rsid w:val="00F414EF"/>
    <w:rsid w:val="00F5612F"/>
    <w:rsid w:val="00F65353"/>
    <w:rsid w:val="00FB5378"/>
    <w:rsid w:val="00FC0BEE"/>
    <w:rsid w:val="00FD17B1"/>
    <w:rsid w:val="00FD56DE"/>
    <w:rsid w:val="00FE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E413"/>
  <w15:chartTrackingRefBased/>
  <w15:docId w15:val="{48E77086-0EEF-44E0-A921-8EAA7B70F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3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3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37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378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378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378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37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378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378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378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3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37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37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378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378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378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378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378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378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FB53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537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37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B5378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B537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B5378"/>
    <w:rPr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FB5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378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37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378"/>
    <w:rPr>
      <w:b/>
      <w:i/>
      <w:sz w:val="24"/>
    </w:rPr>
  </w:style>
  <w:style w:type="character" w:styleId="IntenseReference">
    <w:name w:val="Intense Reference"/>
    <w:basedOn w:val="DefaultParagraphFont"/>
    <w:uiPriority w:val="32"/>
    <w:qFormat/>
    <w:rsid w:val="00FB5378"/>
    <w:rPr>
      <w:b/>
      <w:sz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753FD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939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94F"/>
  </w:style>
  <w:style w:type="paragraph" w:styleId="Footer">
    <w:name w:val="footer"/>
    <w:basedOn w:val="Normal"/>
    <w:link w:val="FooterChar"/>
    <w:uiPriority w:val="99"/>
    <w:unhideWhenUsed/>
    <w:rsid w:val="008939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394F"/>
  </w:style>
  <w:style w:type="paragraph" w:styleId="Caption">
    <w:name w:val="caption"/>
    <w:basedOn w:val="Normal"/>
    <w:next w:val="Normal"/>
    <w:uiPriority w:val="35"/>
    <w:semiHidden/>
    <w:unhideWhenUsed/>
    <w:rsid w:val="00FB5378"/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B5378"/>
    <w:rPr>
      <w:b/>
      <w:bCs/>
    </w:rPr>
  </w:style>
  <w:style w:type="character" w:styleId="Emphasis">
    <w:name w:val="Emphasis"/>
    <w:basedOn w:val="DefaultParagraphFont"/>
    <w:uiPriority w:val="20"/>
    <w:qFormat/>
    <w:rsid w:val="00FB537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B5378"/>
    <w:rPr>
      <w:szCs w:val="32"/>
    </w:rPr>
  </w:style>
  <w:style w:type="character" w:styleId="SubtleEmphasis">
    <w:name w:val="Subtle Emphasis"/>
    <w:uiPriority w:val="19"/>
    <w:qFormat/>
    <w:rsid w:val="00FB5378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FB5378"/>
    <w:rPr>
      <w:sz w:val="24"/>
      <w:szCs w:val="24"/>
      <w:u w:val="single"/>
    </w:rPr>
  </w:style>
  <w:style w:type="character" w:styleId="BookTitle">
    <w:name w:val="Book Title"/>
    <w:basedOn w:val="DefaultParagraphFont"/>
    <w:uiPriority w:val="33"/>
    <w:qFormat/>
    <w:rsid w:val="00FB537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53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Johansen</dc:creator>
  <cp:keywords/>
  <dc:description/>
  <cp:lastModifiedBy>David Johansen</cp:lastModifiedBy>
  <cp:revision>2</cp:revision>
  <dcterms:created xsi:type="dcterms:W3CDTF">2024-11-07T11:53:00Z</dcterms:created>
  <dcterms:modified xsi:type="dcterms:W3CDTF">2024-11-07T11:53:00Z</dcterms:modified>
</cp:coreProperties>
</file>